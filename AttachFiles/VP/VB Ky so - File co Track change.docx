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496026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68C989E1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  <w:ins w:id="0" w:author="Lê Thanh Truyền" w:date="2021-08-06T11:52:00Z">
        <w:r w:rsidR="00365E49">
          <w:rPr>
            <w:rStyle w:val="EndnoteReference"/>
            <w:rFonts w:ascii="Times New Roman" w:hAnsi="Times New Roman"/>
            <w:b/>
            <w:bCs/>
            <w:spacing w:val="-8"/>
            <w:sz w:val="28"/>
            <w:szCs w:val="28"/>
          </w:rPr>
          <w:endnoteReference w:id="1"/>
        </w:r>
      </w:ins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3A05BAE3" w:rsidR="007F14E0" w:rsidRPr="00C25934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  <w:lang w:val="vi-VN"/>
          <w:rPrChange w:id="3" w:author="Lê Thanh Truyền" w:date="2021-08-06T11:51:00Z">
            <w:rPr>
              <w:rFonts w:ascii="Times New Roman" w:hAnsi="Times New Roman"/>
              <w:i/>
              <w:sz w:val="28"/>
              <w:szCs w:val="28"/>
            </w:rPr>
          </w:rPrChange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  <w:ins w:id="4" w:author="Lê Thanh Truyền" w:date="2021-08-06T11:51:00Z">
        <w:r w:rsidR="00C25934">
          <w:rPr>
            <w:rFonts w:ascii="Times New Roman" w:hAnsi="Times New Roman"/>
            <w:i/>
            <w:sz w:val="28"/>
            <w:szCs w:val="28"/>
            <w:lang w:val="vi-VN"/>
          </w:rPr>
          <w:t xml:space="preserve"> chỉnh sửa thông tin tại </w:t>
        </w:r>
      </w:ins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6E2EE64A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</w:r>
      <w:del w:id="5" w:author="Lê Thanh Truyền" w:date="2021-08-06T11:51:00Z">
        <w:r w:rsidRPr="000F0F37" w:rsidDel="00C77DD6">
          <w:rPr>
            <w:rFonts w:ascii="Times New Roman" w:hAnsi="Times New Roman"/>
            <w:i/>
            <w:sz w:val="28"/>
            <w:szCs w:val="28"/>
          </w:rPr>
          <w:delText>Theo đề</w:delText>
        </w:r>
        <w:r w:rsidR="000F0F37" w:rsidRPr="000F0F37" w:rsidDel="00C77DD6">
          <w:rPr>
            <w:rFonts w:ascii="Times New Roman" w:hAnsi="Times New Roman"/>
            <w:i/>
            <w:sz w:val="28"/>
            <w:szCs w:val="28"/>
          </w:rPr>
          <w:delText xml:space="preserve"> nghị của Trưởng phòng Kỹ thuật.</w:delText>
        </w:r>
      </w:del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5A26ABA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eoff.tk</w:t>
      </w:r>
      <w:r w:rsidR="009529FA">
        <w:rPr>
          <w:rFonts w:ascii="Times New Roman" w:hAnsi="Times New Roman"/>
          <w:sz w:val="28"/>
          <w:szCs w:val="28"/>
        </w:rPr>
        <w:t>dg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3C64F876" w:rsidR="00562A52" w:rsidRPr="00772859" w:rsidRDefault="00772859" w:rsidP="00562A52">
      <w:pPr>
        <w:rPr>
          <w:rFonts w:ascii="Times New Roman" w:hAnsi="Times New Roman"/>
          <w:b/>
          <w:sz w:val="28"/>
          <w:szCs w:val="28"/>
          <w:lang w:val="vi-VN"/>
          <w:rPrChange w:id="6" w:author="Lê Thanh Truyền" w:date="2021-08-06T11:51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ins w:id="7" w:author="Lê Thanh Truyền" w:date="2021-08-06T11:51:00Z">
        <w:r>
          <w:rPr>
            <w:rFonts w:ascii="Times New Roman" w:hAnsi="Times New Roman"/>
            <w:b/>
            <w:sz w:val="28"/>
            <w:szCs w:val="28"/>
          </w:rPr>
          <w:t>Insert</w:t>
        </w:r>
        <w:r>
          <w:rPr>
            <w:rFonts w:ascii="Times New Roman" w:hAnsi="Times New Roman"/>
            <w:b/>
            <w:sz w:val="28"/>
            <w:szCs w:val="28"/>
            <w:lang w:val="vi-VN"/>
          </w:rPr>
          <w:t xml:space="preserve"> thêm nội dung trong file có track </w:t>
        </w:r>
        <w:r w:rsidR="00DE5847">
          <w:rPr>
            <w:rFonts w:ascii="Times New Roman" w:hAnsi="Times New Roman"/>
            <w:b/>
            <w:sz w:val="28"/>
            <w:szCs w:val="28"/>
            <w:lang w:val="vi-VN"/>
          </w:rPr>
          <w:t>changes</w:t>
        </w:r>
      </w:ins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[KySoeoff.tkdg.gd]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footerReference w:type="firs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5781" w14:textId="77777777" w:rsidR="00496026" w:rsidRDefault="00496026" w:rsidP="00821F42">
      <w:r>
        <w:separator/>
      </w:r>
    </w:p>
  </w:endnote>
  <w:endnote w:type="continuationSeparator" w:id="0">
    <w:p w14:paraId="541E0D1A" w14:textId="77777777" w:rsidR="00496026" w:rsidRDefault="00496026" w:rsidP="00821F42">
      <w:r>
        <w:continuationSeparator/>
      </w:r>
    </w:p>
  </w:endnote>
  <w:endnote w:id="1">
    <w:p w14:paraId="16BB7D65" w14:textId="30DF35E6" w:rsidR="00365E49" w:rsidRPr="00365E49" w:rsidRDefault="00365E49">
      <w:pPr>
        <w:pStyle w:val="EndnoteText"/>
        <w:rPr>
          <w:rFonts w:asciiTheme="minorHAnsi" w:hAnsiTheme="minorHAnsi"/>
          <w:lang w:val="vi-VN"/>
          <w:rPrChange w:id="1" w:author="Lê Thanh Truyền" w:date="2021-08-06T11:52:00Z">
            <w:rPr/>
          </w:rPrChange>
        </w:rPr>
      </w:pPr>
      <w:ins w:id="2" w:author="Lê Thanh Truyền" w:date="2021-08-06T11:52:00Z">
        <w:r>
          <w:rPr>
            <w:rStyle w:val="EndnoteReference"/>
          </w:rPr>
          <w:endnoteRef/>
        </w:r>
        <w:r>
          <w:t xml:space="preserve"> </w:t>
        </w:r>
        <w:r>
          <w:rPr>
            <w:rFonts w:asciiTheme="minorHAnsi" w:hAnsiTheme="minorHAnsi"/>
            <w:lang w:val="vi-VN"/>
          </w:rPr>
          <w:t>Footnote được insert cùng trackChange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1F10" w14:textId="6E705EAE" w:rsidR="00DE5847" w:rsidRPr="00DE5847" w:rsidRDefault="00DE5847">
    <w:pPr>
      <w:pStyle w:val="Footer"/>
      <w:rPr>
        <w:rFonts w:asciiTheme="minorHAnsi" w:hAnsiTheme="minorHAnsi"/>
        <w:lang w:val="vi-VN"/>
        <w:rPrChange w:id="8" w:author="Lê Thanh Truyền" w:date="2021-08-06T11:52:00Z">
          <w:rPr/>
        </w:rPrChange>
      </w:rPr>
    </w:pPr>
    <w:ins w:id="9" w:author="Lê Thanh Truyền" w:date="2021-08-06T11:52:00Z">
      <w:r>
        <w:rPr>
          <w:rFonts w:asciiTheme="minorHAnsi" w:hAnsiTheme="minorHAnsi" w:cstheme="minorHAnsi"/>
        </w:rPr>
        <w:t>Footer</w:t>
      </w:r>
      <w:r>
        <w:rPr>
          <w:rFonts w:asciiTheme="minorHAnsi" w:hAnsiTheme="minorHAnsi"/>
          <w:lang w:val="vi-VN"/>
        </w:rPr>
        <w:t xml:space="preserve"> được bổ sung sau khi bật trackChange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F3F4" w14:textId="77777777" w:rsidR="00496026" w:rsidRDefault="00496026" w:rsidP="00821F42">
      <w:r>
        <w:separator/>
      </w:r>
    </w:p>
  </w:footnote>
  <w:footnote w:type="continuationSeparator" w:id="0">
    <w:p w14:paraId="53A206B0" w14:textId="77777777" w:rsidR="00496026" w:rsidRDefault="00496026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65E49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96026"/>
    <w:rsid w:val="004A2566"/>
    <w:rsid w:val="004B4C93"/>
    <w:rsid w:val="004C00D4"/>
    <w:rsid w:val="004C0385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1C4E"/>
    <w:rsid w:val="005D0B50"/>
    <w:rsid w:val="005F798E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2859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25934"/>
    <w:rsid w:val="00C42967"/>
    <w:rsid w:val="00C440FF"/>
    <w:rsid w:val="00C508D1"/>
    <w:rsid w:val="00C65939"/>
    <w:rsid w:val="00C7539C"/>
    <w:rsid w:val="00C77DD6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E5847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paragraph" w:styleId="EndnoteText">
    <w:name w:val="endnote text"/>
    <w:basedOn w:val="Normal"/>
    <w:link w:val="EndnoteTextChar"/>
    <w:rsid w:val="00365E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65E49"/>
    <w:rPr>
      <w:rFonts w:ascii="VNI-Times" w:hAnsi="VNI-Times"/>
    </w:rPr>
  </w:style>
  <w:style w:type="character" w:styleId="EndnoteReference">
    <w:name w:val="endnote reference"/>
    <w:basedOn w:val="DefaultParagraphFont"/>
    <w:rsid w:val="00365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8</cp:revision>
  <cp:lastPrinted>2018-10-11T03:34:00Z</cp:lastPrinted>
  <dcterms:created xsi:type="dcterms:W3CDTF">2021-08-05T14:59:00Z</dcterms:created>
  <dcterms:modified xsi:type="dcterms:W3CDTF">2021-08-06T04:52:00Z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