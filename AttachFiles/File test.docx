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CE43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5068A099" w14:textId="77777777" w:rsidTr="001279D6">
        <w:tc>
          <w:tcPr>
            <w:tcW w:w="3539" w:type="dxa"/>
            <w:shd w:val="clear" w:color="auto" w:fill="auto"/>
          </w:tcPr>
          <w:p w14:paraId="5210D899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6B5253E0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5ED5A5A6" w14:textId="77777777" w:rsidTr="001279D6">
        <w:tc>
          <w:tcPr>
            <w:tcW w:w="3539" w:type="dxa"/>
            <w:shd w:val="clear" w:color="auto" w:fill="auto"/>
          </w:tcPr>
          <w:p w14:paraId="58E600E5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0ABD3FF0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94A9F80" w14:textId="798BC7F4" w:rsidR="00562A52" w:rsidRPr="00562A52" w:rsidRDefault="000D7BD3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4583A91A" wp14:editId="6DB95200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B6EC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35D1A29C" w14:textId="77777777" w:rsidTr="001279D6">
        <w:tc>
          <w:tcPr>
            <w:tcW w:w="3539" w:type="dxa"/>
            <w:shd w:val="clear" w:color="auto" w:fill="auto"/>
          </w:tcPr>
          <w:p w14:paraId="4540BB54" w14:textId="5019D102" w:rsidR="00562A52" w:rsidRPr="00562A52" w:rsidRDefault="000D7BD3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6FB299A" wp14:editId="7E6DA9D8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8889</wp:posOffset>
                      </wp:positionV>
                      <wp:extent cx="771525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3E9A6" id="Line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"/>
                  </w:pict>
                </mc:Fallback>
              </mc:AlternateContent>
            </w:r>
          </w:p>
          <w:p w14:paraId="5F5F602D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F9964E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4A08271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451A97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="00F23601">
              <w:rPr>
                <w:rFonts w:ascii="Times New Roman" w:hAnsi="Times New Roman"/>
                <w:i/>
                <w:szCs w:val="28"/>
              </w:rPr>
              <w:t xml:space="preserve"> 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451A97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451A97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4658060D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9ECF039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C889D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155C8307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191B646F" w14:textId="1A5B5257" w:rsidR="00562A52" w:rsidRPr="00562A52" w:rsidRDefault="000D7BD3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C77ED02" wp14:editId="0DE4B75E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90C27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4AE8B55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5C819B3A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32CEAFD" w14:textId="719B7BB1" w:rsidR="00562A52" w:rsidRPr="00FB6A29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  <w:lang w:val="vi-VN"/>
          <w:rPrChange w:id="0" w:author="Lê Thanh Truyền" w:date="2021-07-31T14:29:00Z">
            <w:rPr>
              <w:rFonts w:ascii="Times New Roman" w:hAnsi="Times New Roman"/>
              <w:sz w:val="28"/>
              <w:szCs w:val="28"/>
            </w:rPr>
          </w:rPrChange>
        </w:rPr>
      </w:pPr>
      <w:r w:rsidRPr="00562A52">
        <w:rPr>
          <w:rFonts w:ascii="Times New Roman" w:hAnsi="Times New Roman"/>
          <w:sz w:val="28"/>
          <w:szCs w:val="28"/>
        </w:rPr>
        <w:tab/>
      </w:r>
      <w:ins w:id="1" w:author="Lê Thanh Truyền" w:date="2021-07-31T14:30:00Z">
        <w:r w:rsidR="0013349B">
          <w:rPr>
            <w:rFonts w:ascii="Times New Roman" w:hAnsi="Times New Roman"/>
            <w:sz w:val="28"/>
            <w:szCs w:val="28"/>
          </w:rPr>
          <w:t>Tying</w:t>
        </w:r>
      </w:ins>
    </w:p>
    <w:p w14:paraId="1D3FF3D5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3979F909" w14:textId="217E239C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 xml:space="preserve">Căn cứ tình hình thực tế </w:t>
      </w:r>
      <w:del w:id="2" w:author="Lê Thanh Truyền" w:date="2021-07-31T14:29:00Z">
        <w:r w:rsidRPr="00B54086" w:rsidDel="00651D5E">
          <w:rPr>
            <w:rFonts w:ascii="Times New Roman" w:hAnsi="Times New Roman"/>
            <w:i/>
            <w:sz w:val="28"/>
            <w:szCs w:val="28"/>
          </w:rPr>
          <w:delText>đ</w:delText>
        </w:r>
        <w:r w:rsidRPr="00B54086" w:rsidDel="00651D5E">
          <w:rPr>
            <w:rFonts w:ascii="Times New Roman" w:hAnsi="Times New Roman" w:hint="eastAsia"/>
            <w:i/>
            <w:sz w:val="28"/>
            <w:szCs w:val="28"/>
          </w:rPr>
          <w:delText>ơ</w:delText>
        </w:r>
        <w:r w:rsidRPr="00B54086" w:rsidDel="00651D5E">
          <w:rPr>
            <w:rFonts w:ascii="Times New Roman" w:hAnsi="Times New Roman"/>
            <w:i/>
            <w:sz w:val="28"/>
            <w:szCs w:val="28"/>
          </w:rPr>
          <w:delText xml:space="preserve">n </w:delText>
        </w:r>
      </w:del>
      <w:r w:rsidRPr="00B54086">
        <w:rPr>
          <w:rFonts w:ascii="Times New Roman" w:hAnsi="Times New Roman"/>
          <w:i/>
          <w:sz w:val="28"/>
          <w:szCs w:val="28"/>
        </w:rPr>
        <w:t>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53B320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010B98D6" w14:textId="045AEF7C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  <w:r w:rsidR="006C1A1B">
        <w:rPr>
          <w:rStyle w:val="FootnoteReference"/>
          <w:rFonts w:ascii="Times New Roman" w:hAnsi="Times New Roman"/>
          <w:b/>
          <w:szCs w:val="28"/>
        </w:rPr>
        <w:footnoteReference w:id="1"/>
      </w:r>
    </w:p>
    <w:p w14:paraId="34F304C9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A0B71F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541F884D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 xml:space="preserve">chịu trách nhiệm thực hiện Quyết </w:t>
      </w:r>
      <w:commentRangeStart w:id="3"/>
      <w:commentRangeStart w:id="4"/>
      <w:commentRangeStart w:id="5"/>
      <w:r w:rsidRPr="00562A52">
        <w:rPr>
          <w:rFonts w:ascii="Times New Roman" w:hAnsi="Times New Roman"/>
          <w:sz w:val="28"/>
          <w:szCs w:val="28"/>
        </w:rPr>
        <w:t>định</w:t>
      </w:r>
      <w:commentRangeEnd w:id="3"/>
      <w:r w:rsidR="000843F8">
        <w:rPr>
          <w:rStyle w:val="CommentReference"/>
        </w:rPr>
        <w:commentReference w:id="3"/>
      </w:r>
      <w:commentRangeEnd w:id="4"/>
      <w:r w:rsidR="00636FC6">
        <w:rPr>
          <w:rStyle w:val="CommentReference"/>
        </w:rPr>
        <w:commentReference w:id="4"/>
      </w:r>
      <w:commentRangeEnd w:id="5"/>
      <w:r w:rsidR="00A74A1A">
        <w:rPr>
          <w:rStyle w:val="CommentReference"/>
        </w:rPr>
        <w:commentReference w:id="5"/>
      </w:r>
      <w:r w:rsidRPr="00562A52">
        <w:rPr>
          <w:rFonts w:ascii="Times New Roman" w:hAnsi="Times New Roman"/>
          <w:sz w:val="28"/>
          <w:szCs w:val="28"/>
        </w:rPr>
        <w:t xml:space="preserve"> này.</w:t>
      </w:r>
    </w:p>
    <w:p w14:paraId="58BCCE48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lực kể từ ngày ký</w:t>
      </w:r>
      <w:r w:rsidR="00F23601">
        <w:rPr>
          <w:rFonts w:ascii="Times New Roman" w:hAnsi="Times New Roman"/>
          <w:sz w:val="28"/>
          <w:szCs w:val="28"/>
        </w:rPr>
        <w:t xml:space="preserve"> [Nhay01]</w:t>
      </w:r>
    </w:p>
    <w:p w14:paraId="5E4297F7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3BCCC994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8A7CC5A" w14:textId="77777777" w:rsidTr="001279D6">
        <w:tc>
          <w:tcPr>
            <w:tcW w:w="4145" w:type="dxa"/>
            <w:vMerge w:val="restart"/>
          </w:tcPr>
          <w:p w14:paraId="3A5E0D5B" w14:textId="77777777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23601">
              <w:rPr>
                <w:rFonts w:ascii="Times New Roman" w:hAnsi="Times New Roman"/>
                <w:b/>
                <w:i/>
                <w:sz w:val="24"/>
                <w:szCs w:val="28"/>
              </w:rPr>
              <w:t>[Nhay02]</w:t>
            </w:r>
          </w:p>
          <w:p w14:paraId="453326B0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660047B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3C98B4A8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49575FEE" w14:textId="77777777" w:rsidR="00562A52" w:rsidRPr="00562A52" w:rsidRDefault="008C6963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</w:p>
        </w:tc>
        <w:tc>
          <w:tcPr>
            <w:tcW w:w="5659" w:type="dxa"/>
          </w:tcPr>
          <w:p w14:paraId="380811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896B4EE" w14:textId="77777777" w:rsidR="00562A52" w:rsidRP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</w:tc>
      </w:tr>
      <w:tr w:rsidR="00562A52" w:rsidRPr="00562A52" w14:paraId="58AFD9A1" w14:textId="77777777" w:rsidTr="001279D6">
        <w:tc>
          <w:tcPr>
            <w:tcW w:w="4145" w:type="dxa"/>
            <w:vMerge/>
          </w:tcPr>
          <w:p w14:paraId="185773E3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6E05811C" w14:textId="77777777" w:rsidR="00562A52" w:rsidRPr="00562A52" w:rsidRDefault="00562A52" w:rsidP="00562A52">
            <w:pPr>
              <w:rPr>
                <w:rFonts w:ascii="Times New Roman" w:hAnsi="Times New Roman"/>
                <w:sz w:val="52"/>
                <w:szCs w:val="28"/>
                <w:lang w:val="pt-BR"/>
              </w:rPr>
            </w:pPr>
          </w:p>
          <w:p w14:paraId="64371178" w14:textId="77777777" w:rsidR="00562A52" w:rsidRPr="00562A52" w:rsidRDefault="00397AB1" w:rsidP="00562A52">
            <w:pPr>
              <w:jc w:val="center"/>
              <w:rPr>
                <w:rFonts w:ascii="Times New Roman" w:hAnsi="Times New Roman"/>
                <w:bCs/>
                <w:i/>
                <w:color w:val="FF000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</w:t>
            </w:r>
            <w:r w:rsidR="00F23601">
              <w:rPr>
                <w:rFonts w:ascii="Times New Roman" w:hAnsi="Times New Roman"/>
                <w:sz w:val="28"/>
                <w:szCs w:val="28"/>
              </w:rPr>
              <w:t>KySo</w:t>
            </w:r>
            <w:r w:rsidR="007B48AD">
              <w:rPr>
                <w:rFonts w:ascii="Times New Roman" w:hAnsi="Times New Roman"/>
                <w:sz w:val="28"/>
                <w:szCs w:val="28"/>
              </w:rPr>
              <w:t>0</w:t>
            </w:r>
            <w:r w:rsidR="00F23601">
              <w:rPr>
                <w:rFonts w:ascii="Times New Roman" w:hAnsi="Times New Roman"/>
                <w:sz w:val="28"/>
                <w:szCs w:val="28"/>
              </w:rPr>
              <w:t>3</w:t>
            </w:r>
            <w:r w:rsidR="00562A52" w:rsidRPr="00562A52">
              <w:rPr>
                <w:rFonts w:ascii="Times New Roman" w:hAnsi="Times New Roman"/>
                <w:sz w:val="28"/>
                <w:szCs w:val="28"/>
              </w:rPr>
              <w:t>]</w:t>
            </w:r>
          </w:p>
          <w:p w14:paraId="2FA62401" w14:textId="77777777" w:rsidR="00562A52" w:rsidRPr="00562A52" w:rsidRDefault="00562A52" w:rsidP="00562A52">
            <w:pPr>
              <w:rPr>
                <w:rFonts w:ascii="Times New Roman" w:hAnsi="Times New Roman"/>
                <w:szCs w:val="28"/>
                <w:lang w:val="pt-BR"/>
              </w:rPr>
            </w:pPr>
          </w:p>
          <w:p w14:paraId="13BFF410" w14:textId="77777777" w:rsidR="00562A52" w:rsidRPr="00562A52" w:rsidRDefault="00562A52" w:rsidP="00562A52">
            <w:pPr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602B80B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715B5A9B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D3CCFED" w14:textId="77777777" w:rsidR="000B7199" w:rsidRDefault="000B7199" w:rsidP="000B7199"/>
    <w:p w14:paraId="51019A27" w14:textId="77777777" w:rsidR="000B7199" w:rsidRPr="000B7199" w:rsidRDefault="000B7199" w:rsidP="000B7199">
      <w:pPr>
        <w:rPr>
          <w:rFonts w:ascii="Times New Roman" w:hAnsi="Times New Roman"/>
          <w:sz w:val="20"/>
          <w:szCs w:val="20"/>
        </w:rPr>
      </w:pPr>
    </w:p>
    <w:sectPr w:rsidR="000B7199" w:rsidRPr="000B7199" w:rsidSect="00DF5782">
      <w:headerReference w:type="default" r:id="rId17"/>
      <w:footerReference w:type="default" r:id="rId18"/>
      <w:footerReference w:type="first" r:id="rId19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ê Thanh Truyền" w:date="2021-07-31T09:20:00Z" w:initials="LTT">
    <w:p w14:paraId="0916C837" w14:textId="72FDEF0B" w:rsidR="000843F8" w:rsidRPr="000843F8" w:rsidRDefault="000843F8">
      <w:pPr>
        <w:pStyle w:val="CommentText"/>
        <w:rPr>
          <w:rFonts w:asciiTheme="minorHAnsi" w:hAnsiTheme="minorHAnsi"/>
          <w:lang w:val="vi-VN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Cmment</w:t>
      </w:r>
      <w:r>
        <w:rPr>
          <w:rFonts w:asciiTheme="minorHAnsi" w:hAnsiTheme="minorHAnsi"/>
          <w:lang w:val="vi-VN"/>
        </w:rPr>
        <w:t xml:space="preserve"> ơ day</w:t>
      </w:r>
    </w:p>
  </w:comment>
  <w:comment w:id="4" w:author="Lê Thanh Truyền" w:date="2021-07-31T14:27:00Z" w:initials="LTT">
    <w:p w14:paraId="0350F164" w14:textId="64272D2D" w:rsidR="00636FC6" w:rsidRPr="00636FC6" w:rsidRDefault="00636FC6">
      <w:pPr>
        <w:pStyle w:val="CommentText"/>
        <w:rPr>
          <w:rFonts w:asciiTheme="minorHAnsi" w:hAnsiTheme="minorHAnsi"/>
          <w:lang w:val="vi-VN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Comment</w:t>
      </w:r>
      <w:r>
        <w:rPr>
          <w:rFonts w:asciiTheme="minorHAnsi" w:hAnsiTheme="minorHAnsi"/>
          <w:lang w:val="vi-VN"/>
        </w:rPr>
        <w:t xml:space="preserve"> Reply</w:t>
      </w:r>
    </w:p>
  </w:comment>
  <w:comment w:id="5" w:author="Lê Thanh Truyền" w:date="2021-07-31T14:27:00Z" w:initials="LTT">
    <w:p w14:paraId="019B9647" w14:textId="5E89EA65" w:rsidR="00A74A1A" w:rsidRPr="00A74A1A" w:rsidRDefault="00A74A1A">
      <w:pPr>
        <w:pStyle w:val="CommentText"/>
        <w:rPr>
          <w:rFonts w:asciiTheme="minorHAnsi" w:hAnsiTheme="minorHAnsi"/>
          <w:lang w:val="vi-VN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Comment</w:t>
      </w:r>
      <w:r>
        <w:rPr>
          <w:rFonts w:asciiTheme="minorHAnsi" w:hAnsiTheme="minorHAnsi"/>
          <w:lang w:val="vi-VN"/>
        </w:rPr>
        <w:t xml:space="preserve"> relove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16C837" w15:done="1"/>
  <w15:commentEx w15:paraId="0350F164" w15:paraIdParent="0916C837" w15:done="1"/>
  <w15:commentEx w15:paraId="019B9647" w15:paraIdParent="0916C83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F9454" w16cex:dateUtc="2021-07-31T02:20:00Z"/>
  <w16cex:commentExtensible w16cex:durableId="24AFDC62" w16cex:dateUtc="2021-07-31T07:27:00Z"/>
  <w16cex:commentExtensible w16cex:durableId="24AFDC68" w16cex:dateUtc="2021-07-31T0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16C837" w16cid:durableId="24AF9454"/>
  <w16cid:commentId w16cid:paraId="0350F164" w16cid:durableId="24AFDC62"/>
  <w16cid:commentId w16cid:paraId="019B9647" w16cid:durableId="24AFDC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97A4" w14:textId="77777777" w:rsidR="00F86D23" w:rsidRDefault="00F86D23" w:rsidP="00821F42">
      <w:r>
        <w:separator/>
      </w:r>
    </w:p>
  </w:endnote>
  <w:endnote w:type="continuationSeparator" w:id="0">
    <w:p w14:paraId="1E0D0AD2" w14:textId="77777777" w:rsidR="00F86D23" w:rsidRDefault="00F86D23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860D" w14:textId="77777777" w:rsidR="00821F42" w:rsidRDefault="00821F42">
    <w:pPr>
      <w:pStyle w:val="Footer"/>
      <w:jc w:val="right"/>
    </w:pPr>
  </w:p>
  <w:p w14:paraId="182C8DE5" w14:textId="77777777" w:rsidR="00821F42" w:rsidRDefault="00821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9C11" w14:textId="33DDE865" w:rsidR="00B47F5D" w:rsidRPr="00B47F5D" w:rsidRDefault="00B47F5D">
    <w:pPr>
      <w:pStyle w:val="Footer"/>
      <w:rPr>
        <w:rFonts w:asciiTheme="minorHAnsi" w:hAnsiTheme="minorHAnsi"/>
        <w:lang w:val="vi-VN"/>
      </w:rPr>
    </w:pPr>
    <w:r>
      <w:rPr>
        <w:rFonts w:asciiTheme="minorHAnsi" w:hAnsiTheme="minorHAnsi" w:cstheme="minorHAnsi"/>
      </w:rPr>
      <w:t>Nội</w:t>
    </w:r>
    <w:r>
      <w:rPr>
        <w:rFonts w:asciiTheme="minorHAnsi" w:hAnsiTheme="minorHAnsi"/>
        <w:lang w:val="vi-VN"/>
      </w:rPr>
      <w:t xml:space="preserve"> dung Footer</w:t>
    </w:r>
  </w:p>
  <w:p w14:paraId="28B61D0F" w14:textId="77777777" w:rsidR="00B47F5D" w:rsidRDefault="00B4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7FD1" w14:textId="77777777" w:rsidR="00F86D23" w:rsidRDefault="00F86D23" w:rsidP="00821F42">
      <w:r>
        <w:separator/>
      </w:r>
    </w:p>
  </w:footnote>
  <w:footnote w:type="continuationSeparator" w:id="0">
    <w:p w14:paraId="14F90FAC" w14:textId="77777777" w:rsidR="00F86D23" w:rsidRDefault="00F86D23" w:rsidP="00821F42">
      <w:r>
        <w:continuationSeparator/>
      </w:r>
    </w:p>
  </w:footnote>
  <w:footnote w:id="1">
    <w:p w14:paraId="2FA22D35" w14:textId="349A516D" w:rsidR="006C1A1B" w:rsidRPr="006C1A1B" w:rsidRDefault="006C1A1B">
      <w:pPr>
        <w:pStyle w:val="FootnoteText"/>
        <w:rPr>
          <w:rFonts w:asciiTheme="minorHAnsi" w:hAnsiTheme="minorHAnsi"/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vi-VN"/>
        </w:rPr>
        <w:t>FootNote ở trong nội dung Văn bản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F485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AE07A05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ê Thanh Truyền">
    <w15:presenceInfo w15:providerId="None" w15:userId="Lê Thanh Truyề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 w:cryptProviderType="rsaAES" w:cryptAlgorithmClass="hash" w:cryptAlgorithmType="typeAny" w:cryptAlgorithmSid="14" w:cryptSpinCount="100000" w:hash="qEhFvqX2mnVRQmNLfE/TSPXQ9ziBZbcl4VieVVTiYHT38bE/TSlNUUjY56QV4/ZiiGeiGYl4goiV30IzmLx1gg==" w:salt="KKOriCwiGB0r3Erek8Hnug==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25591"/>
    <w:rsid w:val="000317AB"/>
    <w:rsid w:val="00046272"/>
    <w:rsid w:val="00046F8D"/>
    <w:rsid w:val="00050102"/>
    <w:rsid w:val="0007744F"/>
    <w:rsid w:val="00081C96"/>
    <w:rsid w:val="000843F8"/>
    <w:rsid w:val="00091DBA"/>
    <w:rsid w:val="000A6F0F"/>
    <w:rsid w:val="000B3BE4"/>
    <w:rsid w:val="000B7199"/>
    <w:rsid w:val="000D684C"/>
    <w:rsid w:val="000D7BD3"/>
    <w:rsid w:val="000E0078"/>
    <w:rsid w:val="000F0AE7"/>
    <w:rsid w:val="000F0F37"/>
    <w:rsid w:val="00125912"/>
    <w:rsid w:val="00126D40"/>
    <w:rsid w:val="001279D6"/>
    <w:rsid w:val="0013349B"/>
    <w:rsid w:val="00140483"/>
    <w:rsid w:val="00145AC9"/>
    <w:rsid w:val="00157957"/>
    <w:rsid w:val="00157C48"/>
    <w:rsid w:val="0016385C"/>
    <w:rsid w:val="001924AC"/>
    <w:rsid w:val="001967D1"/>
    <w:rsid w:val="00196C93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60B83"/>
    <w:rsid w:val="00275A54"/>
    <w:rsid w:val="00276AEA"/>
    <w:rsid w:val="00277D00"/>
    <w:rsid w:val="0028554F"/>
    <w:rsid w:val="002D07E5"/>
    <w:rsid w:val="002D304C"/>
    <w:rsid w:val="002E638A"/>
    <w:rsid w:val="002E77B5"/>
    <w:rsid w:val="00300BF1"/>
    <w:rsid w:val="003345C2"/>
    <w:rsid w:val="003719CF"/>
    <w:rsid w:val="00373C7E"/>
    <w:rsid w:val="00397AB1"/>
    <w:rsid w:val="003A1D7B"/>
    <w:rsid w:val="003B1629"/>
    <w:rsid w:val="003C2834"/>
    <w:rsid w:val="003C35B1"/>
    <w:rsid w:val="003C50DC"/>
    <w:rsid w:val="003C6D78"/>
    <w:rsid w:val="003D6ADA"/>
    <w:rsid w:val="003E0039"/>
    <w:rsid w:val="004024A7"/>
    <w:rsid w:val="00407DFF"/>
    <w:rsid w:val="004110B4"/>
    <w:rsid w:val="004148C8"/>
    <w:rsid w:val="00415109"/>
    <w:rsid w:val="00451A97"/>
    <w:rsid w:val="00453297"/>
    <w:rsid w:val="00454374"/>
    <w:rsid w:val="00466C28"/>
    <w:rsid w:val="004770E8"/>
    <w:rsid w:val="004772F9"/>
    <w:rsid w:val="004B4C93"/>
    <w:rsid w:val="004C00D4"/>
    <w:rsid w:val="004C0385"/>
    <w:rsid w:val="004D6CFF"/>
    <w:rsid w:val="004E4249"/>
    <w:rsid w:val="004F1D4F"/>
    <w:rsid w:val="005148C9"/>
    <w:rsid w:val="00515B11"/>
    <w:rsid w:val="00517262"/>
    <w:rsid w:val="005321D9"/>
    <w:rsid w:val="00533FD6"/>
    <w:rsid w:val="00562A52"/>
    <w:rsid w:val="00586425"/>
    <w:rsid w:val="005A4CCF"/>
    <w:rsid w:val="005B1C4E"/>
    <w:rsid w:val="005C0B2A"/>
    <w:rsid w:val="005D0B50"/>
    <w:rsid w:val="005D146E"/>
    <w:rsid w:val="005E2F15"/>
    <w:rsid w:val="00630F77"/>
    <w:rsid w:val="00636FC6"/>
    <w:rsid w:val="0064233E"/>
    <w:rsid w:val="00645CB0"/>
    <w:rsid w:val="00651D5E"/>
    <w:rsid w:val="006551D7"/>
    <w:rsid w:val="0066015D"/>
    <w:rsid w:val="0066377C"/>
    <w:rsid w:val="006657F0"/>
    <w:rsid w:val="006754B5"/>
    <w:rsid w:val="0068376F"/>
    <w:rsid w:val="00695262"/>
    <w:rsid w:val="006B2931"/>
    <w:rsid w:val="006B55C8"/>
    <w:rsid w:val="006C1774"/>
    <w:rsid w:val="006C1A1B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65DE"/>
    <w:rsid w:val="007535C6"/>
    <w:rsid w:val="00776FAF"/>
    <w:rsid w:val="007864A9"/>
    <w:rsid w:val="007A57E4"/>
    <w:rsid w:val="007B48AD"/>
    <w:rsid w:val="007B5F83"/>
    <w:rsid w:val="007C63BF"/>
    <w:rsid w:val="007D4379"/>
    <w:rsid w:val="007E62C6"/>
    <w:rsid w:val="007E70EF"/>
    <w:rsid w:val="007F14E0"/>
    <w:rsid w:val="00801113"/>
    <w:rsid w:val="00812BBE"/>
    <w:rsid w:val="00821F42"/>
    <w:rsid w:val="00823701"/>
    <w:rsid w:val="00823BCC"/>
    <w:rsid w:val="008260CD"/>
    <w:rsid w:val="00836B5E"/>
    <w:rsid w:val="00857AD8"/>
    <w:rsid w:val="00871157"/>
    <w:rsid w:val="008A37B1"/>
    <w:rsid w:val="008B5FE3"/>
    <w:rsid w:val="008C1633"/>
    <w:rsid w:val="008C6963"/>
    <w:rsid w:val="008E038B"/>
    <w:rsid w:val="008E3BBC"/>
    <w:rsid w:val="008F7F8F"/>
    <w:rsid w:val="0092695D"/>
    <w:rsid w:val="00927600"/>
    <w:rsid w:val="00935504"/>
    <w:rsid w:val="009425A5"/>
    <w:rsid w:val="00972DE3"/>
    <w:rsid w:val="009734DB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74A1A"/>
    <w:rsid w:val="00AA790E"/>
    <w:rsid w:val="00AB450F"/>
    <w:rsid w:val="00AD4BDC"/>
    <w:rsid w:val="00AF402A"/>
    <w:rsid w:val="00B041D9"/>
    <w:rsid w:val="00B143D2"/>
    <w:rsid w:val="00B4364F"/>
    <w:rsid w:val="00B43DB9"/>
    <w:rsid w:val="00B47F5D"/>
    <w:rsid w:val="00B54086"/>
    <w:rsid w:val="00B84D09"/>
    <w:rsid w:val="00BC4686"/>
    <w:rsid w:val="00BC5DB8"/>
    <w:rsid w:val="00BC740E"/>
    <w:rsid w:val="00BC74D9"/>
    <w:rsid w:val="00BD2586"/>
    <w:rsid w:val="00BD4906"/>
    <w:rsid w:val="00BD4918"/>
    <w:rsid w:val="00BF716D"/>
    <w:rsid w:val="00C118F1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91049"/>
    <w:rsid w:val="00CA18EC"/>
    <w:rsid w:val="00CA5CF3"/>
    <w:rsid w:val="00CB4EB9"/>
    <w:rsid w:val="00CB61FF"/>
    <w:rsid w:val="00CE3D86"/>
    <w:rsid w:val="00CE5349"/>
    <w:rsid w:val="00CE665C"/>
    <w:rsid w:val="00CF21C3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76532"/>
    <w:rsid w:val="00D871E0"/>
    <w:rsid w:val="00D91C22"/>
    <w:rsid w:val="00D93AA8"/>
    <w:rsid w:val="00DB36BE"/>
    <w:rsid w:val="00DD3BE3"/>
    <w:rsid w:val="00DE254E"/>
    <w:rsid w:val="00DF06DC"/>
    <w:rsid w:val="00DF46BF"/>
    <w:rsid w:val="00DF5782"/>
    <w:rsid w:val="00DF7947"/>
    <w:rsid w:val="00E07F86"/>
    <w:rsid w:val="00E17FFA"/>
    <w:rsid w:val="00E209BC"/>
    <w:rsid w:val="00E20C3F"/>
    <w:rsid w:val="00E22230"/>
    <w:rsid w:val="00E22F3D"/>
    <w:rsid w:val="00E57B74"/>
    <w:rsid w:val="00E90DC5"/>
    <w:rsid w:val="00EB28AF"/>
    <w:rsid w:val="00EB7C24"/>
    <w:rsid w:val="00EE2068"/>
    <w:rsid w:val="00EF331E"/>
    <w:rsid w:val="00EF3364"/>
    <w:rsid w:val="00EF54E9"/>
    <w:rsid w:val="00F02897"/>
    <w:rsid w:val="00F1134A"/>
    <w:rsid w:val="00F1265C"/>
    <w:rsid w:val="00F23601"/>
    <w:rsid w:val="00F2743E"/>
    <w:rsid w:val="00F30134"/>
    <w:rsid w:val="00F357DC"/>
    <w:rsid w:val="00F35B2C"/>
    <w:rsid w:val="00F4268B"/>
    <w:rsid w:val="00F6579D"/>
    <w:rsid w:val="00F66360"/>
    <w:rsid w:val="00F6755B"/>
    <w:rsid w:val="00F77C8C"/>
    <w:rsid w:val="00F86D23"/>
    <w:rsid w:val="00F95EF7"/>
    <w:rsid w:val="00FB2DA6"/>
    <w:rsid w:val="00FB5B56"/>
    <w:rsid w:val="00FB6A29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D69D7"/>
  <w15:chartTrackingRefBased/>
  <w15:docId w15:val="{E5E12EA1-17FD-49CA-B8A1-33AE92A4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  <w:style w:type="character" w:styleId="CommentReference">
    <w:name w:val="annotation reference"/>
    <w:basedOn w:val="DefaultParagraphFont"/>
    <w:rsid w:val="000843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3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3F8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084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43F8"/>
    <w:rPr>
      <w:rFonts w:ascii="VNI-Times" w:hAnsi="VNI-Times"/>
      <w:b/>
      <w:bCs/>
    </w:rPr>
  </w:style>
  <w:style w:type="paragraph" w:styleId="FootnoteText">
    <w:name w:val="footnote text"/>
    <w:basedOn w:val="Normal"/>
    <w:link w:val="FootnoteTextChar"/>
    <w:rsid w:val="006C1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A1B"/>
    <w:rPr>
      <w:rFonts w:ascii="VNI-Times" w:hAnsi="VNI-Times"/>
    </w:rPr>
  </w:style>
  <w:style w:type="character" w:styleId="FootnoteReference">
    <w:name w:val="footnote reference"/>
    <w:basedOn w:val="DefaultParagraphFont"/>
    <w:rsid w:val="006C1A1B"/>
    <w:rPr>
      <w:vertAlign w:val="superscript"/>
    </w:rPr>
  </w:style>
  <w:style w:type="paragraph" w:styleId="Revision">
    <w:name w:val="Revision"/>
    <w:hidden/>
    <w:uiPriority w:val="99"/>
    <w:semiHidden/>
    <w:rsid w:val="00A74A1A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84507DB21C847A39419C324EF1D69" ma:contentTypeVersion="3" ma:contentTypeDescription="Create a new document." ma:contentTypeScope="" ma:versionID="af2c59335edd99a874c6d6cef9e4bde2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aiDinhKem xmlns="174bef8c-e8ad-4e2d-b6f7-4ee3178b1f88" xsi:nil="true"/>
    <DonVi xmlns="174bef8c-e8ad-4e2d-b6f7-4ee3178b1f88" xsi:nil="true"/>
    <IDVB xmlns="174bef8c-e8ad-4e2d-b6f7-4ee3178b1f88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D469-2A9D-4915-A0E4-E37CA4438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0E6A355-8C25-4A1B-8122-6448B62F694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225DD7-DAD9-4698-B053-B41FF3A75892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customXml/itemProps6.xml><?xml version="1.0" encoding="utf-8"?>
<ds:datastoreItem xmlns:ds="http://schemas.openxmlformats.org/officeDocument/2006/customXml" ds:itemID="{7AFFDA86-D892-4D03-8883-8328CCFB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Ký số Kế hoạch check kys nhay ky chinh - Copy</dc:title>
  <dc:subject/>
  <dc:creator>public</dc:creator>
  <cp:keywords/>
  <cp:lastModifiedBy>Lê Thanh Truyền</cp:lastModifiedBy>
  <cp:revision>12</cp:revision>
  <cp:lastPrinted>2018-10-11T03:34:00Z</cp:lastPrinted>
  <dcterms:created xsi:type="dcterms:W3CDTF">2021-07-31T02:20:00Z</dcterms:created>
  <dcterms:modified xsi:type="dcterms:W3CDTF">2021-07-31T07:30:00Z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</Properties>
</file>